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EF" w:rsidRPr="00227DB9" w:rsidRDefault="00E55A88" w:rsidP="00227DB9">
      <w:pPr>
        <w:spacing w:line="360" w:lineRule="auto"/>
        <w:jc w:val="center"/>
        <w:rPr>
          <w:b/>
          <w:sz w:val="24"/>
          <w:szCs w:val="24"/>
        </w:rPr>
      </w:pPr>
      <w:r w:rsidRPr="00227DB9">
        <w:rPr>
          <w:b/>
          <w:sz w:val="24"/>
          <w:szCs w:val="24"/>
        </w:rPr>
        <w:t>Informações necessárias para monitoramento da oferta de provisão alimentar por meio do Banco de Alimentos:</w:t>
      </w:r>
    </w:p>
    <w:p w:rsidR="00227DB9" w:rsidRDefault="00227DB9" w:rsidP="00227DB9">
      <w:pPr>
        <w:spacing w:line="360" w:lineRule="auto"/>
        <w:jc w:val="both"/>
        <w:rPr>
          <w:sz w:val="24"/>
          <w:szCs w:val="24"/>
        </w:rPr>
      </w:pPr>
    </w:p>
    <w:p w:rsidR="00E55A88" w:rsidRPr="00227DB9" w:rsidRDefault="00E55A88" w:rsidP="00227DB9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sz w:val="24"/>
          <w:szCs w:val="24"/>
        </w:rPr>
      </w:pPr>
      <w:r w:rsidRPr="00E55A88">
        <w:rPr>
          <w:sz w:val="24"/>
          <w:szCs w:val="24"/>
        </w:rPr>
        <w:t xml:space="preserve">Os dados das famílias serão extraídos do </w:t>
      </w:r>
      <w:proofErr w:type="spellStart"/>
      <w:proofErr w:type="gramStart"/>
      <w:r w:rsidRPr="00E55A88">
        <w:rPr>
          <w:sz w:val="24"/>
          <w:szCs w:val="24"/>
        </w:rPr>
        <w:t>CadÚnico</w:t>
      </w:r>
      <w:proofErr w:type="spellEnd"/>
      <w:proofErr w:type="gramEnd"/>
      <w:r w:rsidRPr="00E55A88">
        <w:rPr>
          <w:sz w:val="24"/>
          <w:szCs w:val="24"/>
        </w:rPr>
        <w:t xml:space="preserve"> </w:t>
      </w:r>
      <w:commentRangeStart w:id="0"/>
      <w:r w:rsidRPr="00E55A88">
        <w:rPr>
          <w:sz w:val="24"/>
          <w:szCs w:val="24"/>
        </w:rPr>
        <w:t>a cada dois meses</w:t>
      </w:r>
      <w:commentRangeEnd w:id="0"/>
      <w:r w:rsidR="00CB6DC2">
        <w:rPr>
          <w:rStyle w:val="Refdecomentrio"/>
        </w:rPr>
        <w:commentReference w:id="0"/>
      </w:r>
      <w:r w:rsidRPr="00E55A88">
        <w:rPr>
          <w:sz w:val="24"/>
          <w:szCs w:val="24"/>
        </w:rPr>
        <w:t xml:space="preserve">. Esses dados serão </w:t>
      </w:r>
      <w:proofErr w:type="spellStart"/>
      <w:r w:rsidRPr="00E55A88">
        <w:rPr>
          <w:sz w:val="24"/>
          <w:szCs w:val="24"/>
        </w:rPr>
        <w:t>georreferenciados</w:t>
      </w:r>
      <w:proofErr w:type="spellEnd"/>
      <w:r w:rsidRPr="00E55A88">
        <w:rPr>
          <w:sz w:val="24"/>
          <w:szCs w:val="24"/>
        </w:rPr>
        <w:t xml:space="preserve"> pela GVISO, em </w:t>
      </w:r>
      <w:r w:rsidR="0015481E" w:rsidRPr="00E55A88">
        <w:rPr>
          <w:sz w:val="24"/>
          <w:szCs w:val="24"/>
        </w:rPr>
        <w:t>seguida farão</w:t>
      </w:r>
      <w:r w:rsidRPr="00E55A88">
        <w:rPr>
          <w:sz w:val="24"/>
          <w:szCs w:val="24"/>
        </w:rPr>
        <w:t xml:space="preserve"> o cruzamento de informações com o SIGPS, </w:t>
      </w:r>
      <w:r>
        <w:rPr>
          <w:sz w:val="24"/>
          <w:szCs w:val="24"/>
        </w:rPr>
        <w:t xml:space="preserve">para saber se a família possui cadastro ou está em acompanhamento pelos serviços </w:t>
      </w:r>
      <w:proofErr w:type="spellStart"/>
      <w:r>
        <w:rPr>
          <w:sz w:val="24"/>
          <w:szCs w:val="24"/>
        </w:rPr>
        <w:t>socioassistenciais</w:t>
      </w:r>
      <w:proofErr w:type="spellEnd"/>
      <w:r>
        <w:rPr>
          <w:sz w:val="24"/>
          <w:szCs w:val="24"/>
        </w:rPr>
        <w:t>;</w:t>
      </w:r>
    </w:p>
    <w:p w:rsidR="00E55A88" w:rsidRPr="00227DB9" w:rsidRDefault="00E55A88" w:rsidP="00227DB9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Essas informações são encaminhadas para cada serviço separadamente;</w:t>
      </w:r>
    </w:p>
    <w:p w:rsidR="00227DB9" w:rsidRDefault="00E55A88" w:rsidP="00227DB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Essas informações também serão encaminhadas para SUSAN / Banco de Alimentos;</w:t>
      </w:r>
    </w:p>
    <w:p w:rsidR="00227DB9" w:rsidRDefault="00227DB9" w:rsidP="00227DB9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227DB9" w:rsidRPr="00227DB9" w:rsidRDefault="00E55A88" w:rsidP="00227DB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27DB9">
        <w:rPr>
          <w:sz w:val="24"/>
          <w:szCs w:val="24"/>
        </w:rPr>
        <w:t>Informações que precisam ser monitoradas</w:t>
      </w:r>
      <w:r w:rsidR="0015481E" w:rsidRPr="00227DB9">
        <w:rPr>
          <w:sz w:val="24"/>
          <w:szCs w:val="24"/>
        </w:rPr>
        <w:t xml:space="preserve"> mensalmente</w:t>
      </w:r>
      <w:r w:rsidRPr="00227DB9">
        <w:rPr>
          <w:sz w:val="24"/>
          <w:szCs w:val="24"/>
        </w:rPr>
        <w:t>:</w:t>
      </w:r>
    </w:p>
    <w:p w:rsidR="00E55A88" w:rsidRPr="00227DB9" w:rsidRDefault="00227DB9" w:rsidP="00227DB9">
      <w:pPr>
        <w:pStyle w:val="PargrafodaLista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4.1)</w:t>
      </w:r>
      <w:proofErr w:type="gramEnd"/>
      <w:r>
        <w:rPr>
          <w:sz w:val="24"/>
          <w:szCs w:val="24"/>
        </w:rPr>
        <w:t xml:space="preserve"> </w:t>
      </w:r>
      <w:r w:rsidR="0015481E">
        <w:rPr>
          <w:sz w:val="24"/>
          <w:szCs w:val="24"/>
        </w:rPr>
        <w:t xml:space="preserve">Dos serviços </w:t>
      </w:r>
      <w:proofErr w:type="spellStart"/>
      <w:r w:rsidR="0015481E">
        <w:rPr>
          <w:sz w:val="24"/>
          <w:szCs w:val="24"/>
        </w:rPr>
        <w:t>socioassistenciais</w:t>
      </w:r>
      <w:proofErr w:type="spellEnd"/>
      <w:r w:rsidR="0015481E">
        <w:rPr>
          <w:sz w:val="24"/>
          <w:szCs w:val="24"/>
        </w:rPr>
        <w:t>;</w:t>
      </w:r>
    </w:p>
    <w:p w:rsidR="00E55A88" w:rsidRDefault="00E55A88" w:rsidP="00227DB9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Famílias que não foram localizadas pelos serviços </w:t>
      </w:r>
      <w:proofErr w:type="spellStart"/>
      <w:r>
        <w:rPr>
          <w:sz w:val="24"/>
          <w:szCs w:val="24"/>
        </w:rPr>
        <w:t>socioassistenciais</w:t>
      </w:r>
      <w:proofErr w:type="spellEnd"/>
      <w:r w:rsidR="0015481E">
        <w:rPr>
          <w:sz w:val="24"/>
          <w:szCs w:val="24"/>
        </w:rPr>
        <w:t xml:space="preserve"> (envio de </w:t>
      </w:r>
      <w:proofErr w:type="gramStart"/>
      <w:r w:rsidR="0015481E">
        <w:rPr>
          <w:sz w:val="24"/>
          <w:szCs w:val="24"/>
        </w:rPr>
        <w:t>informações mensal</w:t>
      </w:r>
      <w:proofErr w:type="gramEnd"/>
      <w:r w:rsidR="0015481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E55A88" w:rsidRDefault="00E55A88" w:rsidP="00227DB9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Famílias que foram localizadas, mas que mediante avaliação técnica, não atendem aos critérios;</w:t>
      </w:r>
    </w:p>
    <w:p w:rsidR="0015481E" w:rsidRDefault="0015481E" w:rsidP="00227DB9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5481E" w:rsidRPr="00227DB9" w:rsidRDefault="00227DB9" w:rsidP="00227D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4.2)</w:t>
      </w:r>
      <w:proofErr w:type="gramEnd"/>
      <w:r>
        <w:rPr>
          <w:sz w:val="24"/>
          <w:szCs w:val="24"/>
        </w:rPr>
        <w:t xml:space="preserve"> </w:t>
      </w:r>
      <w:r w:rsidR="0015481E" w:rsidRPr="00227DB9">
        <w:rPr>
          <w:sz w:val="24"/>
          <w:szCs w:val="24"/>
        </w:rPr>
        <w:t>Do Banco de Alimentos;</w:t>
      </w:r>
    </w:p>
    <w:p w:rsidR="0015481E" w:rsidRDefault="0015481E" w:rsidP="00227DB9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Famílias que acessaram a provisão alimentar por meio do Banco de Alimentos</w:t>
      </w:r>
      <w:r w:rsidR="00227DB9">
        <w:rPr>
          <w:sz w:val="24"/>
          <w:szCs w:val="24"/>
        </w:rPr>
        <w:t xml:space="preserve">, </w:t>
      </w:r>
      <w:r w:rsidR="00227DB9" w:rsidRPr="003715AD">
        <w:rPr>
          <w:sz w:val="24"/>
          <w:szCs w:val="24"/>
          <w:highlight w:val="yellow"/>
        </w:rPr>
        <w:t>com data</w:t>
      </w:r>
      <w:r>
        <w:rPr>
          <w:sz w:val="24"/>
          <w:szCs w:val="24"/>
        </w:rPr>
        <w:t>;</w:t>
      </w:r>
    </w:p>
    <w:p w:rsidR="0015481E" w:rsidRPr="00E55A88" w:rsidRDefault="0015481E" w:rsidP="00227DB9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81E" w:rsidRDefault="0015481E" w:rsidP="00227D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serviços </w:t>
      </w:r>
      <w:proofErr w:type="spellStart"/>
      <w:r>
        <w:rPr>
          <w:sz w:val="24"/>
          <w:szCs w:val="24"/>
        </w:rPr>
        <w:t>socioassistenciais</w:t>
      </w:r>
      <w:proofErr w:type="spellEnd"/>
      <w:r>
        <w:rPr>
          <w:sz w:val="24"/>
          <w:szCs w:val="24"/>
        </w:rPr>
        <w:t xml:space="preserve"> também poderão encaminhar para o e-mail: </w:t>
      </w:r>
      <w:hyperlink r:id="rId9" w:history="1">
        <w:r w:rsidRPr="00824C51">
          <w:rPr>
            <w:rStyle w:val="Hyperlink"/>
            <w:sz w:val="24"/>
            <w:szCs w:val="24"/>
          </w:rPr>
          <w:t>acesso.alimentos@pbh.gov.br</w:t>
        </w:r>
      </w:hyperlink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informações de famílias que se encontram nos critérios, mas que não estão na listagem.</w:t>
      </w:r>
    </w:p>
    <w:p w:rsidR="0015481E" w:rsidRDefault="0015481E" w:rsidP="00227DB9">
      <w:pPr>
        <w:spacing w:line="360" w:lineRule="auto"/>
        <w:jc w:val="both"/>
        <w:rPr>
          <w:sz w:val="24"/>
          <w:szCs w:val="24"/>
        </w:rPr>
      </w:pPr>
    </w:p>
    <w:p w:rsidR="0015481E" w:rsidRPr="00227DB9" w:rsidRDefault="0015481E" w:rsidP="00227DB9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27DB9">
        <w:rPr>
          <w:sz w:val="24"/>
          <w:szCs w:val="24"/>
        </w:rPr>
        <w:t>Fluxo mensal:</w:t>
      </w:r>
    </w:p>
    <w:p w:rsidR="00EC0089" w:rsidRDefault="00EC0089" w:rsidP="00227D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Situação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) </w:t>
      </w:r>
      <w:r w:rsidR="0015481E">
        <w:rPr>
          <w:sz w:val="24"/>
          <w:szCs w:val="24"/>
        </w:rPr>
        <w:t xml:space="preserve">Dados extraídos do </w:t>
      </w:r>
      <w:proofErr w:type="spellStart"/>
      <w:r w:rsidR="0015481E">
        <w:rPr>
          <w:sz w:val="24"/>
          <w:szCs w:val="24"/>
        </w:rPr>
        <w:t>CadÚnico</w:t>
      </w:r>
      <w:proofErr w:type="spellEnd"/>
      <w:r w:rsidR="0015481E">
        <w:rPr>
          <w:sz w:val="24"/>
          <w:szCs w:val="24"/>
        </w:rPr>
        <w:t>, tratados pela GVISO e encaminhados para GBPSO &gt;&gt; GBPSO recebe as informações, separa por regional e por equipamento e encaminha para os serviços &gt;&gt; Serviço recebe sua respectiva listagem</w:t>
      </w:r>
      <w:r>
        <w:rPr>
          <w:sz w:val="24"/>
          <w:szCs w:val="24"/>
        </w:rPr>
        <w:t xml:space="preserve">, encaminha a família para o Banco de alimentos &gt;&gt; Banco de alimentos encaminha para a GBPSO a </w:t>
      </w:r>
      <w:r>
        <w:rPr>
          <w:sz w:val="24"/>
          <w:szCs w:val="24"/>
        </w:rPr>
        <w:lastRenderedPageBreak/>
        <w:t>relação das famílias que acessaram a provisão alimentar &gt;&gt; GBPSO recebe a informação e alimenta o banco de dados;</w:t>
      </w:r>
    </w:p>
    <w:p w:rsidR="00EC0089" w:rsidRDefault="00EC0089" w:rsidP="00227DB9">
      <w:pPr>
        <w:spacing w:line="360" w:lineRule="auto"/>
        <w:jc w:val="both"/>
        <w:rPr>
          <w:sz w:val="24"/>
          <w:szCs w:val="24"/>
        </w:rPr>
      </w:pPr>
    </w:p>
    <w:p w:rsidR="0015481E" w:rsidRDefault="00EC0089" w:rsidP="00227D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Situação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) Dados extraídos do </w:t>
      </w:r>
      <w:proofErr w:type="spellStart"/>
      <w:r>
        <w:rPr>
          <w:sz w:val="24"/>
          <w:szCs w:val="24"/>
        </w:rPr>
        <w:t>CadÚnico</w:t>
      </w:r>
      <w:proofErr w:type="spellEnd"/>
      <w:r>
        <w:rPr>
          <w:sz w:val="24"/>
          <w:szCs w:val="24"/>
        </w:rPr>
        <w:t>, tratados pela GVISO e encaminhados para GBPSO &gt;&gt; GBPSO recebe as informações, separa por regional e por equipamento e encaminha para os serviços &gt;&gt; Serviço recebe sua respectiva listagem, mas não encaminha a família para o Banco de Alimentos, mediante as situações a e b da seção 4, essas situações devem ser informadas a GBPSO &gt;&gt; GBPSO recebe essa informação e alimenta o banco de dados.</w:t>
      </w:r>
    </w:p>
    <w:p w:rsidR="00EC0089" w:rsidRDefault="00EC0089" w:rsidP="00227DB9">
      <w:pPr>
        <w:spacing w:line="360" w:lineRule="auto"/>
        <w:jc w:val="both"/>
        <w:rPr>
          <w:sz w:val="24"/>
          <w:szCs w:val="24"/>
        </w:rPr>
      </w:pPr>
    </w:p>
    <w:p w:rsidR="00EC0089" w:rsidRDefault="00EC0089" w:rsidP="00227DB9">
      <w:pPr>
        <w:spacing w:line="360" w:lineRule="auto"/>
        <w:jc w:val="both"/>
        <w:rPr>
          <w:ins w:id="1" w:author="clessio" w:date="2018-11-13T01:39:00Z"/>
          <w:sz w:val="24"/>
          <w:szCs w:val="24"/>
        </w:rPr>
      </w:pPr>
      <w:r>
        <w:rPr>
          <w:sz w:val="24"/>
          <w:szCs w:val="24"/>
        </w:rPr>
        <w:t xml:space="preserve">Situação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) </w:t>
      </w:r>
      <w:r w:rsidR="00920E96">
        <w:rPr>
          <w:sz w:val="24"/>
          <w:szCs w:val="24"/>
        </w:rPr>
        <w:t xml:space="preserve">Serviços identificam famílias que não estão nas listagens, mas que atendem aos critérios &gt;&gt; Serviço encaminha a família para o </w:t>
      </w:r>
      <w:proofErr w:type="spellStart"/>
      <w:r w:rsidR="00920E96">
        <w:rPr>
          <w:sz w:val="24"/>
          <w:szCs w:val="24"/>
        </w:rPr>
        <w:t>CadÚnico</w:t>
      </w:r>
      <w:proofErr w:type="spellEnd"/>
      <w:r w:rsidR="00920E96">
        <w:rPr>
          <w:sz w:val="24"/>
          <w:szCs w:val="24"/>
        </w:rPr>
        <w:t xml:space="preserve"> e repassa informações </w:t>
      </w:r>
      <w:proofErr w:type="gramStart"/>
      <w:r w:rsidR="00920E96">
        <w:rPr>
          <w:sz w:val="24"/>
          <w:szCs w:val="24"/>
        </w:rPr>
        <w:t>dessa</w:t>
      </w:r>
      <w:proofErr w:type="gramEnd"/>
      <w:r w:rsidR="00920E96">
        <w:rPr>
          <w:sz w:val="24"/>
          <w:szCs w:val="24"/>
        </w:rPr>
        <w:t xml:space="preserve"> família para a GBPSO &gt;&gt; </w:t>
      </w:r>
      <w:commentRangeStart w:id="2"/>
      <w:r w:rsidR="00920E96">
        <w:rPr>
          <w:sz w:val="24"/>
          <w:szCs w:val="24"/>
        </w:rPr>
        <w:t xml:space="preserve">GBPSO precisa cruzar essa informação com a base de dados extraída do </w:t>
      </w:r>
      <w:proofErr w:type="spellStart"/>
      <w:r w:rsidR="00920E96">
        <w:rPr>
          <w:sz w:val="24"/>
          <w:szCs w:val="24"/>
        </w:rPr>
        <w:t>CadÚnico</w:t>
      </w:r>
      <w:proofErr w:type="spellEnd"/>
      <w:r w:rsidR="00920E96">
        <w:rPr>
          <w:sz w:val="24"/>
          <w:szCs w:val="24"/>
        </w:rPr>
        <w:t xml:space="preserve"> a cada dois meses, para saber se a família foi inserida </w:t>
      </w:r>
      <w:commentRangeEnd w:id="2"/>
      <w:r w:rsidR="00CB6DC2">
        <w:rPr>
          <w:rStyle w:val="Refdecomentrio"/>
        </w:rPr>
        <w:commentReference w:id="2"/>
      </w:r>
      <w:r w:rsidR="00920E96">
        <w:rPr>
          <w:sz w:val="24"/>
          <w:szCs w:val="24"/>
        </w:rPr>
        <w:t xml:space="preserve">&gt;&gt; GBPSO informa para o serviço se a família foi ou não inserida no </w:t>
      </w:r>
      <w:proofErr w:type="spellStart"/>
      <w:r w:rsidR="00920E96">
        <w:rPr>
          <w:sz w:val="24"/>
          <w:szCs w:val="24"/>
        </w:rPr>
        <w:t>CadÚnico</w:t>
      </w:r>
      <w:proofErr w:type="spellEnd"/>
      <w:r w:rsidR="00227DB9">
        <w:rPr>
          <w:sz w:val="24"/>
          <w:szCs w:val="24"/>
        </w:rPr>
        <w:t xml:space="preserve"> &gt;&gt; Caso positivo: serviço será informado que a família poderá acessar a provisão alimentar &gt;&gt; Caso negativo: serviço será informado para que outras providências sejam tomadas.</w:t>
      </w:r>
    </w:p>
    <w:p w:rsidR="003715AD" w:rsidRDefault="003715AD" w:rsidP="00227DB9">
      <w:pPr>
        <w:spacing w:line="360" w:lineRule="auto"/>
        <w:jc w:val="both"/>
        <w:rPr>
          <w:ins w:id="3" w:author="clessio" w:date="2018-11-13T01:39:00Z"/>
          <w:sz w:val="24"/>
          <w:szCs w:val="24"/>
        </w:rPr>
      </w:pPr>
      <w:ins w:id="4" w:author="clessio" w:date="2018-11-13T01:39:00Z">
        <w:r>
          <w:rPr>
            <w:sz w:val="24"/>
            <w:szCs w:val="24"/>
          </w:rPr>
          <w:t xml:space="preserve">Alternativa: </w:t>
        </w:r>
      </w:ins>
    </w:p>
    <w:p w:rsidR="003715AD" w:rsidRDefault="003715AD" w:rsidP="00227D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Situação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) Serviços identificam famílias que não estão nas listagens, mas que atendem aos critérios &gt;&gt; Serviço encaminha a família para o </w:t>
      </w:r>
      <w:proofErr w:type="spellStart"/>
      <w:r>
        <w:rPr>
          <w:sz w:val="24"/>
          <w:szCs w:val="24"/>
        </w:rPr>
        <w:t>CadÚnico</w:t>
      </w:r>
      <w:proofErr w:type="spellEnd"/>
      <w:r>
        <w:rPr>
          <w:sz w:val="24"/>
          <w:szCs w:val="24"/>
        </w:rPr>
        <w:t xml:space="preserve"> </w:t>
      </w:r>
      <w:del w:id="5" w:author="clessio" w:date="2018-11-13T01:40:00Z">
        <w:r w:rsidDel="003715AD">
          <w:rPr>
            <w:sz w:val="24"/>
            <w:szCs w:val="24"/>
          </w:rPr>
          <w:delText xml:space="preserve">e repassa informações dessa família para a GBPSO </w:delText>
        </w:r>
      </w:del>
      <w:ins w:id="6" w:author="clessio" w:date="2018-11-13T01:40:00Z">
        <w:r>
          <w:rPr>
            <w:sz w:val="24"/>
            <w:szCs w:val="24"/>
          </w:rPr>
          <w:t xml:space="preserve">&gt;&gt; Família retorna ao serviço após atualização &gt;&gt; Serviço confere </w:t>
        </w:r>
      </w:ins>
      <w:ins w:id="7" w:author="clessio" w:date="2018-11-13T01:41:00Z">
        <w:r>
          <w:rPr>
            <w:sz w:val="24"/>
            <w:szCs w:val="24"/>
          </w:rPr>
          <w:t>critérios no V7 (</w:t>
        </w:r>
        <w:proofErr w:type="spellStart"/>
        <w:r>
          <w:rPr>
            <w:sz w:val="24"/>
            <w:szCs w:val="24"/>
          </w:rPr>
          <w:t>CadÚnico</w:t>
        </w:r>
        <w:proofErr w:type="spellEnd"/>
        <w:r>
          <w:rPr>
            <w:sz w:val="24"/>
            <w:szCs w:val="24"/>
          </w:rPr>
          <w:t>) e encaminha família</w:t>
        </w:r>
      </w:ins>
      <w:ins w:id="8" w:author="clessio" w:date="2018-11-13T01:42:00Z">
        <w:r w:rsidR="00705D5C">
          <w:rPr>
            <w:sz w:val="24"/>
            <w:szCs w:val="24"/>
          </w:rPr>
          <w:t xml:space="preserve"> para GBPSO</w:t>
        </w:r>
      </w:ins>
      <w:ins w:id="9" w:author="clessio" w:date="2018-11-13T01:41:00Z">
        <w:r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&gt;&gt; </w:t>
      </w:r>
      <w:del w:id="10" w:author="clessio" w:date="2018-11-13T01:42:00Z">
        <w:r w:rsidDel="00705D5C">
          <w:rPr>
            <w:sz w:val="24"/>
            <w:szCs w:val="24"/>
          </w:rPr>
          <w:delText xml:space="preserve">GBPSO precisa cruzar essa informação com a base de dados extraída do CadÚnico a cada dois meses, para saber se a família foi inserida &gt;&gt; </w:delText>
        </w:r>
      </w:del>
      <w:r>
        <w:rPr>
          <w:sz w:val="24"/>
          <w:szCs w:val="24"/>
        </w:rPr>
        <w:t>GBPSO</w:t>
      </w:r>
      <w:ins w:id="11" w:author="clessio" w:date="2018-11-13T01:43:00Z">
        <w:r w:rsidR="00705D5C">
          <w:rPr>
            <w:sz w:val="24"/>
            <w:szCs w:val="24"/>
          </w:rPr>
          <w:t xml:space="preserve"> acessa o V7,</w:t>
        </w:r>
      </w:ins>
      <w:r>
        <w:rPr>
          <w:sz w:val="24"/>
          <w:szCs w:val="24"/>
        </w:rPr>
        <w:t xml:space="preserve"> </w:t>
      </w:r>
      <w:del w:id="12" w:author="clessio" w:date="2018-11-13T01:42:00Z">
        <w:r w:rsidDel="00705D5C">
          <w:rPr>
            <w:sz w:val="24"/>
            <w:szCs w:val="24"/>
          </w:rPr>
          <w:delText xml:space="preserve">informa para o serviço </w:delText>
        </w:r>
      </w:del>
      <w:ins w:id="13" w:author="clessio" w:date="2018-11-13T01:42:00Z">
        <w:r w:rsidR="00705D5C">
          <w:rPr>
            <w:sz w:val="24"/>
            <w:szCs w:val="24"/>
          </w:rPr>
          <w:t xml:space="preserve">confirma </w:t>
        </w:r>
      </w:ins>
      <w:r>
        <w:rPr>
          <w:sz w:val="24"/>
          <w:szCs w:val="24"/>
        </w:rPr>
        <w:t xml:space="preserve">se a família foi ou não inserida no </w:t>
      </w:r>
      <w:proofErr w:type="spellStart"/>
      <w:r>
        <w:rPr>
          <w:sz w:val="24"/>
          <w:szCs w:val="24"/>
        </w:rPr>
        <w:t>CadÚnico</w:t>
      </w:r>
      <w:proofErr w:type="spellEnd"/>
      <w:ins w:id="14" w:author="clessio" w:date="2018-11-13T01:43:00Z">
        <w:r w:rsidR="00705D5C">
          <w:rPr>
            <w:sz w:val="24"/>
            <w:szCs w:val="24"/>
          </w:rPr>
          <w:t xml:space="preserve"> e se está dentro dos critérios</w:t>
        </w:r>
      </w:ins>
      <w:r>
        <w:rPr>
          <w:sz w:val="24"/>
          <w:szCs w:val="24"/>
        </w:rPr>
        <w:t xml:space="preserve"> &gt;&gt; Caso positivo: serviço será informado que a família poderá acessar a provisão alimentar &gt;&gt; Caso negativo: serviço será informado para que outras providências sejam tomadas</w:t>
      </w:r>
      <w:ins w:id="15" w:author="clessio" w:date="2018-11-13T01:43:00Z">
        <w:r w:rsidR="00705D5C">
          <w:rPr>
            <w:sz w:val="24"/>
            <w:szCs w:val="24"/>
          </w:rPr>
          <w:t xml:space="preserve"> &gt;&gt; Serviço entra em contato com a família e efetiva o encaminhamento para o B</w:t>
        </w:r>
      </w:ins>
      <w:ins w:id="16" w:author="clessio" w:date="2018-11-13T01:44:00Z">
        <w:r w:rsidR="00705D5C">
          <w:rPr>
            <w:sz w:val="24"/>
            <w:szCs w:val="24"/>
          </w:rPr>
          <w:t>a</w:t>
        </w:r>
      </w:ins>
      <w:ins w:id="17" w:author="clessio" w:date="2018-11-13T01:43:00Z">
        <w:r w:rsidR="00705D5C">
          <w:rPr>
            <w:sz w:val="24"/>
            <w:szCs w:val="24"/>
          </w:rPr>
          <w:t>nco de</w:t>
        </w:r>
      </w:ins>
      <w:ins w:id="18" w:author="clessio" w:date="2018-11-13T01:44:00Z">
        <w:r w:rsidR="00705D5C">
          <w:rPr>
            <w:sz w:val="24"/>
            <w:szCs w:val="24"/>
          </w:rPr>
          <w:t xml:space="preserve"> Alimentos</w:t>
        </w:r>
      </w:ins>
      <w:r>
        <w:rPr>
          <w:sz w:val="24"/>
          <w:szCs w:val="24"/>
        </w:rPr>
        <w:t>.</w:t>
      </w:r>
    </w:p>
    <w:p w:rsidR="002831C7" w:rsidRDefault="002831C7" w:rsidP="00227DB9">
      <w:pPr>
        <w:spacing w:line="360" w:lineRule="auto"/>
        <w:jc w:val="both"/>
        <w:rPr>
          <w:sz w:val="24"/>
          <w:szCs w:val="24"/>
        </w:rPr>
      </w:pPr>
    </w:p>
    <w:p w:rsidR="00EC0089" w:rsidRPr="00227DB9" w:rsidRDefault="00EC0089" w:rsidP="00227DB9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27DB9">
        <w:rPr>
          <w:sz w:val="24"/>
          <w:szCs w:val="24"/>
        </w:rPr>
        <w:t>Fluxo Bimestral:</w:t>
      </w:r>
    </w:p>
    <w:p w:rsidR="00EC0089" w:rsidRDefault="00EC0089" w:rsidP="00227DB9">
      <w:pPr>
        <w:spacing w:line="360" w:lineRule="auto"/>
        <w:jc w:val="both"/>
        <w:rPr>
          <w:sz w:val="24"/>
          <w:szCs w:val="24"/>
        </w:rPr>
      </w:pPr>
    </w:p>
    <w:p w:rsidR="00920E96" w:rsidRDefault="00920E96" w:rsidP="00227D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Dados extraídos do </w:t>
      </w:r>
      <w:proofErr w:type="spellStart"/>
      <w:proofErr w:type="gramStart"/>
      <w:r>
        <w:rPr>
          <w:sz w:val="24"/>
          <w:szCs w:val="24"/>
        </w:rPr>
        <w:t>CadÚnico</w:t>
      </w:r>
      <w:proofErr w:type="spellEnd"/>
      <w:proofErr w:type="gramEnd"/>
      <w:r>
        <w:rPr>
          <w:sz w:val="24"/>
          <w:szCs w:val="24"/>
        </w:rPr>
        <w:t xml:space="preserve">, tratados pela GVISO e encaminhados para GBPSO &gt;&gt; GBPSO recebe as informações, identifica se há novas famílias inseridas, </w:t>
      </w:r>
      <w:r w:rsidRPr="003715AD">
        <w:rPr>
          <w:sz w:val="24"/>
          <w:szCs w:val="24"/>
          <w:highlight w:val="yellow"/>
        </w:rPr>
        <w:t>identifica se as famílias que foram informadas pelos serviços se encontram na nova listagem</w:t>
      </w:r>
      <w:r w:rsidR="00227DB9" w:rsidRPr="003715AD">
        <w:rPr>
          <w:sz w:val="24"/>
          <w:szCs w:val="24"/>
          <w:highlight w:val="yellow"/>
        </w:rPr>
        <w:t xml:space="preserve"> (estando ou não na listagem, os serviços devem ser informados</w:t>
      </w:r>
      <w:r w:rsidR="00227DB9">
        <w:rPr>
          <w:sz w:val="24"/>
          <w:szCs w:val="24"/>
        </w:rPr>
        <w:t>)</w:t>
      </w:r>
      <w:r>
        <w:rPr>
          <w:sz w:val="24"/>
          <w:szCs w:val="24"/>
        </w:rPr>
        <w:t xml:space="preserve"> e encaminha a nova listagem para os serviços</w:t>
      </w:r>
      <w:r w:rsidR="00227DB9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Retorna ao fluxo da Situação 1</w:t>
      </w:r>
      <w:r w:rsidR="00227DB9">
        <w:rPr>
          <w:sz w:val="24"/>
          <w:szCs w:val="24"/>
        </w:rPr>
        <w:t>.</w:t>
      </w:r>
    </w:p>
    <w:p w:rsidR="00EC0089" w:rsidRDefault="00EC0089" w:rsidP="00227DB9">
      <w:pPr>
        <w:spacing w:line="360" w:lineRule="auto"/>
        <w:jc w:val="both"/>
        <w:rPr>
          <w:sz w:val="24"/>
          <w:szCs w:val="24"/>
        </w:rPr>
      </w:pPr>
    </w:p>
    <w:p w:rsidR="0015481E" w:rsidRDefault="00227DB9" w:rsidP="00227DB9">
      <w:pPr>
        <w:jc w:val="both"/>
        <w:rPr>
          <w:sz w:val="24"/>
          <w:szCs w:val="24"/>
        </w:rPr>
      </w:pPr>
      <w:r>
        <w:rPr>
          <w:sz w:val="24"/>
          <w:szCs w:val="24"/>
        </w:rPr>
        <w:t>Se possível:</w:t>
      </w:r>
    </w:p>
    <w:p w:rsidR="00227DB9" w:rsidRDefault="00227DB9" w:rsidP="004979CA">
      <w:pPr>
        <w:spacing w:line="360" w:lineRule="auto"/>
        <w:jc w:val="both"/>
        <w:rPr>
          <w:sz w:val="24"/>
          <w:szCs w:val="24"/>
        </w:rPr>
      </w:pPr>
    </w:p>
    <w:p w:rsidR="00227DB9" w:rsidRDefault="00227DB9" w:rsidP="004979C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Extrair relatório quantitativo de famílias que:</w:t>
      </w:r>
    </w:p>
    <w:p w:rsidR="002831C7" w:rsidRDefault="002831C7" w:rsidP="002831C7">
      <w:pPr>
        <w:pStyle w:val="PargrafodaLista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Acessaram o Banco de Alimentos (por equipamento e por regional);</w:t>
      </w:r>
    </w:p>
    <w:p w:rsidR="002831C7" w:rsidRDefault="002831C7" w:rsidP="002831C7">
      <w:pPr>
        <w:pStyle w:val="PargrafodaLista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bookmarkStart w:id="19" w:name="_GoBack"/>
      <w:r>
        <w:rPr>
          <w:sz w:val="24"/>
          <w:szCs w:val="24"/>
        </w:rPr>
        <w:t xml:space="preserve">Não foram localizadas pelos serviços </w:t>
      </w:r>
      <w:proofErr w:type="spellStart"/>
      <w:r>
        <w:rPr>
          <w:sz w:val="24"/>
          <w:szCs w:val="24"/>
        </w:rPr>
        <w:t>socioassistenciais</w:t>
      </w:r>
      <w:proofErr w:type="spellEnd"/>
      <w:r>
        <w:rPr>
          <w:sz w:val="24"/>
          <w:szCs w:val="24"/>
        </w:rPr>
        <w:t>;</w:t>
      </w:r>
    </w:p>
    <w:bookmarkEnd w:id="19"/>
    <w:p w:rsidR="002831C7" w:rsidRDefault="002831C7" w:rsidP="002831C7">
      <w:pPr>
        <w:pStyle w:val="PargrafodaLista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Mediante avaliação técnica, não atendem aos critérios.</w:t>
      </w:r>
    </w:p>
    <w:p w:rsidR="002831C7" w:rsidRDefault="002831C7" w:rsidP="002831C7">
      <w:pPr>
        <w:pStyle w:val="PargrafodaLista"/>
        <w:numPr>
          <w:ilvl w:val="1"/>
          <w:numId w:val="7"/>
        </w:numPr>
        <w:spacing w:line="360" w:lineRule="auto"/>
        <w:jc w:val="both"/>
        <w:rPr>
          <w:ins w:id="20" w:author="clessio" w:date="2018-11-13T01:37:00Z"/>
          <w:sz w:val="24"/>
          <w:szCs w:val="24"/>
        </w:rPr>
      </w:pPr>
      <w:ins w:id="21" w:author="clessio" w:date="2018-11-13T01:35:00Z">
        <w:r>
          <w:rPr>
            <w:sz w:val="24"/>
            <w:szCs w:val="24"/>
          </w:rPr>
          <w:t>Novas fam</w:t>
        </w:r>
      </w:ins>
      <w:ins w:id="22" w:author="clessio" w:date="2018-11-13T01:36:00Z">
        <w:r>
          <w:rPr>
            <w:sz w:val="24"/>
            <w:szCs w:val="24"/>
          </w:rPr>
          <w:t>ílias indicadas pelos serviço</w:t>
        </w:r>
      </w:ins>
      <w:ins w:id="23" w:author="clessio" w:date="2018-11-13T01:37:00Z">
        <w:r>
          <w:rPr>
            <w:sz w:val="24"/>
            <w:szCs w:val="24"/>
          </w:rPr>
          <w:t>s</w:t>
        </w:r>
      </w:ins>
      <w:ins w:id="24" w:author="clessio" w:date="2018-11-13T01:38:00Z"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socioassistenciais</w:t>
        </w:r>
        <w:proofErr w:type="spellEnd"/>
        <w:r>
          <w:rPr>
            <w:sz w:val="24"/>
            <w:szCs w:val="24"/>
          </w:rPr>
          <w:t>,</w:t>
        </w:r>
      </w:ins>
      <w:ins w:id="25" w:author="clessio" w:date="2018-11-13T01:37:00Z">
        <w:r>
          <w:rPr>
            <w:sz w:val="24"/>
            <w:szCs w:val="24"/>
          </w:rPr>
          <w:t xml:space="preserve"> que não estavam na relação </w:t>
        </w:r>
        <w:proofErr w:type="gramStart"/>
        <w:r>
          <w:rPr>
            <w:sz w:val="24"/>
            <w:szCs w:val="24"/>
          </w:rPr>
          <w:t>original</w:t>
        </w:r>
        <w:proofErr w:type="gramEnd"/>
      </w:ins>
    </w:p>
    <w:p w:rsidR="002831C7" w:rsidRDefault="002831C7" w:rsidP="002831C7">
      <w:pPr>
        <w:pStyle w:val="PargrafodaLista"/>
        <w:numPr>
          <w:ilvl w:val="1"/>
          <w:numId w:val="7"/>
        </w:numPr>
        <w:spacing w:line="360" w:lineRule="auto"/>
        <w:jc w:val="both"/>
        <w:rPr>
          <w:ins w:id="26" w:author="clessio" w:date="2018-11-13T01:50:00Z"/>
          <w:sz w:val="24"/>
          <w:szCs w:val="24"/>
        </w:rPr>
      </w:pPr>
      <w:ins w:id="27" w:author="clessio" w:date="2018-11-13T01:37:00Z">
        <w:r>
          <w:rPr>
            <w:sz w:val="24"/>
            <w:szCs w:val="24"/>
          </w:rPr>
          <w:t>Famílias em “stand-</w:t>
        </w:r>
        <w:proofErr w:type="spellStart"/>
        <w:r>
          <w:rPr>
            <w:sz w:val="24"/>
            <w:szCs w:val="24"/>
          </w:rPr>
          <w:t>by</w:t>
        </w:r>
        <w:proofErr w:type="spellEnd"/>
        <w:r>
          <w:rPr>
            <w:sz w:val="24"/>
            <w:szCs w:val="24"/>
          </w:rPr>
          <w:t>” (que ainda n</w:t>
        </w:r>
      </w:ins>
      <w:ins w:id="28" w:author="clessio" w:date="2018-11-13T01:38:00Z">
        <w:r>
          <w:rPr>
            <w:sz w:val="24"/>
            <w:szCs w:val="24"/>
          </w:rPr>
          <w:t>ão foram analisadas pelos serviços</w:t>
        </w:r>
      </w:ins>
      <w:ins w:id="29" w:author="clessio" w:date="2018-11-13T01:39:00Z"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socioassistenciais</w:t>
        </w:r>
        <w:proofErr w:type="spellEnd"/>
        <w:r>
          <w:rPr>
            <w:sz w:val="24"/>
            <w:szCs w:val="24"/>
          </w:rPr>
          <w:t xml:space="preserve"> até o momento)</w:t>
        </w:r>
      </w:ins>
    </w:p>
    <w:p w:rsidR="002831C7" w:rsidRDefault="002831C7" w:rsidP="002831C7">
      <w:pPr>
        <w:pStyle w:val="PargrafodaLista"/>
        <w:numPr>
          <w:ilvl w:val="1"/>
          <w:numId w:val="7"/>
        </w:numPr>
        <w:spacing w:line="360" w:lineRule="auto"/>
        <w:jc w:val="both"/>
        <w:rPr>
          <w:ins w:id="30" w:author="clessio" w:date="2018-11-13T01:51:00Z"/>
          <w:sz w:val="24"/>
          <w:szCs w:val="24"/>
        </w:rPr>
      </w:pPr>
      <w:ins w:id="31" w:author="clessio" w:date="2018-11-13T01:50:00Z">
        <w:r>
          <w:rPr>
            <w:sz w:val="24"/>
            <w:szCs w:val="24"/>
          </w:rPr>
          <w:t>Famílias</w:t>
        </w:r>
      </w:ins>
      <w:ins w:id="32" w:author="clessio" w:date="2018-11-13T01:51:00Z">
        <w:r>
          <w:rPr>
            <w:sz w:val="24"/>
            <w:szCs w:val="24"/>
          </w:rPr>
          <w:t xml:space="preserve"> que estão</w:t>
        </w:r>
      </w:ins>
      <w:ins w:id="33" w:author="clessio" w:date="2018-11-13T01:50:00Z">
        <w:r>
          <w:rPr>
            <w:sz w:val="24"/>
            <w:szCs w:val="24"/>
          </w:rPr>
          <w:t xml:space="preserve"> no programa </w:t>
        </w:r>
      </w:ins>
      <w:ins w:id="34" w:author="clessio" w:date="2018-11-13T01:51:00Z">
        <w:r>
          <w:rPr>
            <w:sz w:val="24"/>
            <w:szCs w:val="24"/>
          </w:rPr>
          <w:t>atualmente</w:t>
        </w:r>
      </w:ins>
    </w:p>
    <w:p w:rsidR="002831C7" w:rsidRPr="00751D87" w:rsidRDefault="002831C7" w:rsidP="00751D87">
      <w:pPr>
        <w:pStyle w:val="PargrafodaLista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ins w:id="35" w:author="clessio" w:date="2018-11-13T01:51:00Z">
        <w:r>
          <w:rPr>
            <w:sz w:val="24"/>
            <w:szCs w:val="24"/>
          </w:rPr>
          <w:t>Famílias que est</w:t>
        </w:r>
      </w:ins>
      <w:ins w:id="36" w:author="clessio" w:date="2018-11-13T01:52:00Z">
        <w:r>
          <w:rPr>
            <w:sz w:val="24"/>
            <w:szCs w:val="24"/>
          </w:rPr>
          <w:t>ão no programa atualmente</w:t>
        </w:r>
        <w:proofErr w:type="gramStart"/>
        <w:r>
          <w:rPr>
            <w:sz w:val="24"/>
            <w:szCs w:val="24"/>
          </w:rPr>
          <w:t xml:space="preserve"> mas</w:t>
        </w:r>
        <w:proofErr w:type="gramEnd"/>
        <w:r>
          <w:rPr>
            <w:sz w:val="24"/>
            <w:szCs w:val="24"/>
          </w:rPr>
          <w:t xml:space="preserve"> que não acessaram o banco de alimentos</w:t>
        </w:r>
      </w:ins>
      <w:ins w:id="37" w:author="clessio" w:date="2018-11-13T02:05:00Z">
        <w:r>
          <w:rPr>
            <w:sz w:val="24"/>
            <w:szCs w:val="24"/>
          </w:rPr>
          <w:t xml:space="preserve"> no mês</w:t>
        </w:r>
      </w:ins>
    </w:p>
    <w:p w:rsidR="002831C7" w:rsidRPr="002831C7" w:rsidRDefault="002831C7" w:rsidP="002831C7">
      <w:pPr>
        <w:spacing w:line="360" w:lineRule="auto"/>
        <w:jc w:val="both"/>
        <w:rPr>
          <w:ins w:id="38" w:author="clessio" w:date="2018-11-13T01:35:00Z"/>
          <w:sz w:val="24"/>
          <w:szCs w:val="24"/>
        </w:rPr>
      </w:pPr>
    </w:p>
    <w:p w:rsidR="002831C7" w:rsidRDefault="002831C7" w:rsidP="004979C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ins w:id="39" w:author="clessio" w:date="2018-11-13T02:06:00Z">
        <w:r>
          <w:rPr>
            <w:sz w:val="24"/>
            <w:szCs w:val="24"/>
          </w:rPr>
          <w:t>Emitir encaminhamento automático contendo o endereço do Banco de Alimentos</w:t>
        </w:r>
      </w:ins>
      <w:ins w:id="40" w:author="clessio" w:date="2018-11-13T02:07:00Z">
        <w:r>
          <w:rPr>
            <w:sz w:val="24"/>
            <w:szCs w:val="24"/>
          </w:rPr>
          <w:t xml:space="preserve"> e as datas (em meses alternados) para retirada</w:t>
        </w:r>
      </w:ins>
      <w:ins w:id="41" w:author="clessio" w:date="2018-11-13T02:08:00Z">
        <w:r>
          <w:rPr>
            <w:sz w:val="24"/>
            <w:szCs w:val="24"/>
          </w:rPr>
          <w:t xml:space="preserve"> da cesta de alimentos</w:t>
        </w:r>
      </w:ins>
      <w:ins w:id="42" w:author="clessio" w:date="2018-11-13T02:07:00Z">
        <w:r>
          <w:rPr>
            <w:sz w:val="24"/>
            <w:szCs w:val="24"/>
          </w:rPr>
          <w:t xml:space="preserve"> (até X vezes</w:t>
        </w:r>
      </w:ins>
      <w:ins w:id="43" w:author="clessio" w:date="2018-11-13T02:08:00Z">
        <w:r>
          <w:rPr>
            <w:sz w:val="24"/>
            <w:szCs w:val="24"/>
          </w:rPr>
          <w:t>, se houver um prazo de reavaliação</w:t>
        </w:r>
      </w:ins>
      <w:ins w:id="44" w:author="clessio" w:date="2018-11-13T02:07:00Z">
        <w:r>
          <w:rPr>
            <w:sz w:val="24"/>
            <w:szCs w:val="24"/>
          </w:rPr>
          <w:t>).</w:t>
        </w:r>
      </w:ins>
    </w:p>
    <w:p w:rsidR="0015481E" w:rsidRDefault="0015481E" w:rsidP="00227DB9">
      <w:pPr>
        <w:jc w:val="both"/>
        <w:rPr>
          <w:ins w:id="45" w:author="clessio" w:date="2018-11-13T01:49:00Z"/>
          <w:sz w:val="24"/>
          <w:szCs w:val="24"/>
        </w:rPr>
      </w:pPr>
    </w:p>
    <w:p w:rsidR="00705D5C" w:rsidRDefault="00705D5C" w:rsidP="00227DB9">
      <w:pPr>
        <w:jc w:val="both"/>
        <w:rPr>
          <w:ins w:id="46" w:author="clessio" w:date="2018-11-13T01:49:00Z"/>
          <w:sz w:val="24"/>
          <w:szCs w:val="24"/>
        </w:rPr>
      </w:pPr>
      <w:ins w:id="47" w:author="clessio" w:date="2018-11-13T01:49:00Z">
        <w:r>
          <w:rPr>
            <w:sz w:val="24"/>
            <w:szCs w:val="24"/>
          </w:rPr>
          <w:t>Questões que demandam tratamento</w:t>
        </w:r>
      </w:ins>
      <w:ins w:id="48" w:author="clessio" w:date="2018-11-13T02:11:00Z">
        <w:r w:rsidR="002831C7">
          <w:rPr>
            <w:sz w:val="24"/>
            <w:szCs w:val="24"/>
          </w:rPr>
          <w:t xml:space="preserve"> futuro (p</w:t>
        </w:r>
      </w:ins>
      <w:ins w:id="49" w:author="clessio" w:date="2018-11-13T02:12:00Z">
        <w:r w:rsidR="002831C7">
          <w:rPr>
            <w:sz w:val="24"/>
            <w:szCs w:val="24"/>
          </w:rPr>
          <w:t>ós-piloto)</w:t>
        </w:r>
      </w:ins>
      <w:ins w:id="50" w:author="clessio" w:date="2018-11-13T01:49:00Z">
        <w:r>
          <w:rPr>
            <w:sz w:val="24"/>
            <w:szCs w:val="24"/>
          </w:rPr>
          <w:t>:</w:t>
        </w:r>
      </w:ins>
    </w:p>
    <w:p w:rsidR="00705D5C" w:rsidRDefault="00E132E0" w:rsidP="00751D87">
      <w:pPr>
        <w:pStyle w:val="PargrafodaLista"/>
        <w:numPr>
          <w:ilvl w:val="0"/>
          <w:numId w:val="9"/>
        </w:numPr>
        <w:jc w:val="both"/>
        <w:rPr>
          <w:ins w:id="51" w:author="clessio" w:date="2018-11-13T01:59:00Z"/>
          <w:sz w:val="24"/>
          <w:szCs w:val="24"/>
        </w:rPr>
      </w:pPr>
      <w:ins w:id="52" w:author="clessio" w:date="2018-11-13T01:49:00Z">
        <w:r>
          <w:rPr>
            <w:sz w:val="24"/>
            <w:szCs w:val="24"/>
          </w:rPr>
          <w:t xml:space="preserve">Existe uma cota mensal de </w:t>
        </w:r>
      </w:ins>
      <w:ins w:id="53" w:author="clessio" w:date="2018-11-13T01:57:00Z">
        <w:r>
          <w:rPr>
            <w:sz w:val="24"/>
            <w:szCs w:val="24"/>
          </w:rPr>
          <w:t>ces</w:t>
        </w:r>
      </w:ins>
      <w:ins w:id="54" w:author="clessio" w:date="2018-11-13T01:49:00Z">
        <w:r w:rsidR="00705D5C">
          <w:rPr>
            <w:sz w:val="24"/>
            <w:szCs w:val="24"/>
          </w:rPr>
          <w:t>tas a serem fornecidas por m</w:t>
        </w:r>
      </w:ins>
      <w:ins w:id="55" w:author="clessio" w:date="2018-11-13T01:50:00Z">
        <w:r w:rsidR="00705D5C">
          <w:rPr>
            <w:sz w:val="24"/>
            <w:szCs w:val="24"/>
          </w:rPr>
          <w:t xml:space="preserve">ês. Portanto, também existe uma cota de famílias </w:t>
        </w:r>
      </w:ins>
      <w:ins w:id="56" w:author="clessio" w:date="2018-11-13T01:57:00Z">
        <w:r>
          <w:rPr>
            <w:sz w:val="24"/>
            <w:szCs w:val="24"/>
          </w:rPr>
          <w:t xml:space="preserve">que podem estar simultaneamente no programa (o dobro da cota </w:t>
        </w:r>
      </w:ins>
      <w:ins w:id="57" w:author="clessio" w:date="2018-11-13T01:59:00Z">
        <w:r>
          <w:rPr>
            <w:sz w:val="24"/>
            <w:szCs w:val="24"/>
          </w:rPr>
          <w:t>de cesta</w:t>
        </w:r>
      </w:ins>
      <w:ins w:id="58" w:author="clessio" w:date="2018-11-13T02:12:00Z">
        <w:r w:rsidR="00CB799B">
          <w:rPr>
            <w:sz w:val="24"/>
            <w:szCs w:val="24"/>
          </w:rPr>
          <w:t>s</w:t>
        </w:r>
      </w:ins>
      <w:ins w:id="59" w:author="clessio" w:date="2018-11-13T01:59:00Z">
        <w:r>
          <w:rPr>
            <w:sz w:val="24"/>
            <w:szCs w:val="24"/>
          </w:rPr>
          <w:t xml:space="preserve"> </w:t>
        </w:r>
      </w:ins>
      <w:ins w:id="60" w:author="clessio" w:date="2018-11-13T01:57:00Z">
        <w:r>
          <w:rPr>
            <w:sz w:val="24"/>
            <w:szCs w:val="24"/>
          </w:rPr>
          <w:t>mensa</w:t>
        </w:r>
      </w:ins>
      <w:ins w:id="61" w:author="clessio" w:date="2018-11-13T01:59:00Z">
        <w:r>
          <w:rPr>
            <w:sz w:val="24"/>
            <w:szCs w:val="24"/>
          </w:rPr>
          <w:t>is</w:t>
        </w:r>
      </w:ins>
      <w:ins w:id="62" w:author="clessio" w:date="2018-11-13T01:57:00Z">
        <w:r>
          <w:rPr>
            <w:sz w:val="24"/>
            <w:szCs w:val="24"/>
          </w:rPr>
          <w:t xml:space="preserve">). Neste caso, </w:t>
        </w:r>
      </w:ins>
      <w:ins w:id="63" w:author="clessio" w:date="2018-11-13T01:58:00Z">
        <w:r>
          <w:rPr>
            <w:sz w:val="24"/>
            <w:szCs w:val="24"/>
          </w:rPr>
          <w:t xml:space="preserve">o fluxo deve bloquear a possibilidade de </w:t>
        </w:r>
      </w:ins>
      <w:ins w:id="64" w:author="clessio" w:date="2018-11-13T01:59:00Z">
        <w:r>
          <w:rPr>
            <w:sz w:val="24"/>
            <w:szCs w:val="24"/>
          </w:rPr>
          <w:t>inserção</w:t>
        </w:r>
      </w:ins>
      <w:ins w:id="65" w:author="clessio" w:date="2018-11-13T01:58:00Z">
        <w:r>
          <w:rPr>
            <w:sz w:val="24"/>
            <w:szCs w:val="24"/>
          </w:rPr>
          <w:t xml:space="preserve"> de uma família </w:t>
        </w:r>
      </w:ins>
      <w:ins w:id="66" w:author="clessio" w:date="2018-11-13T01:59:00Z">
        <w:r>
          <w:rPr>
            <w:sz w:val="24"/>
            <w:szCs w:val="24"/>
          </w:rPr>
          <w:t xml:space="preserve">no programa </w:t>
        </w:r>
      </w:ins>
      <w:ins w:id="67" w:author="clessio" w:date="2018-11-13T01:58:00Z">
        <w:r>
          <w:rPr>
            <w:sz w:val="24"/>
            <w:szCs w:val="24"/>
          </w:rPr>
          <w:t>automaticamente quando a cota estiver totalmente preenchida?</w:t>
        </w:r>
      </w:ins>
      <w:ins w:id="68" w:author="clessio" w:date="2018-11-13T01:59:00Z">
        <w:r>
          <w:rPr>
            <w:sz w:val="24"/>
            <w:szCs w:val="24"/>
          </w:rPr>
          <w:t xml:space="preserve"> Prever uma cota por serviço</w:t>
        </w:r>
      </w:ins>
      <w:ins w:id="69" w:author="clessio" w:date="2018-11-13T02:00:00Z">
        <w:r>
          <w:rPr>
            <w:sz w:val="24"/>
            <w:szCs w:val="24"/>
          </w:rPr>
          <w:t xml:space="preserve"> ou apenas uma cota global</w:t>
        </w:r>
      </w:ins>
      <w:ins w:id="70" w:author="clessio" w:date="2018-11-13T01:59:00Z">
        <w:r>
          <w:rPr>
            <w:sz w:val="24"/>
            <w:szCs w:val="24"/>
          </w:rPr>
          <w:t>?</w:t>
        </w:r>
      </w:ins>
    </w:p>
    <w:p w:rsidR="00E132E0" w:rsidRDefault="00E132E0" w:rsidP="00751D87">
      <w:pPr>
        <w:pStyle w:val="PargrafodaLista"/>
        <w:numPr>
          <w:ilvl w:val="0"/>
          <w:numId w:val="9"/>
        </w:numPr>
        <w:jc w:val="both"/>
        <w:rPr>
          <w:ins w:id="71" w:author="clessio" w:date="2018-11-13T01:52:00Z"/>
          <w:sz w:val="24"/>
          <w:szCs w:val="24"/>
        </w:rPr>
      </w:pPr>
      <w:ins w:id="72" w:author="clessio" w:date="2018-11-13T02:00:00Z">
        <w:r>
          <w:rPr>
            <w:sz w:val="24"/>
            <w:szCs w:val="24"/>
          </w:rPr>
          <w:t xml:space="preserve">O acesso ao Banco de Alimentos deve ser em meses alternados. Neste caso, </w:t>
        </w:r>
      </w:ins>
      <w:ins w:id="73" w:author="clessio" w:date="2018-11-13T02:01:00Z">
        <w:r>
          <w:rPr>
            <w:sz w:val="24"/>
            <w:szCs w:val="24"/>
          </w:rPr>
          <w:t>o fluxo deve automaticamente controlar o número de famílias em meses pares e em meses ímpares?</w:t>
        </w:r>
      </w:ins>
    </w:p>
    <w:p w:rsidR="002831C7" w:rsidRPr="000605C0" w:rsidRDefault="002831C7" w:rsidP="00751D87">
      <w:pPr>
        <w:pStyle w:val="PargrafodaLista"/>
        <w:numPr>
          <w:ilvl w:val="0"/>
          <w:numId w:val="9"/>
        </w:numPr>
        <w:jc w:val="both"/>
        <w:rPr>
          <w:ins w:id="74" w:author="clessio" w:date="2018-11-13T02:09:00Z"/>
          <w:sz w:val="24"/>
          <w:szCs w:val="24"/>
        </w:rPr>
      </w:pPr>
      <w:ins w:id="75" w:author="clessio" w:date="2018-11-13T02:09:00Z">
        <w:r>
          <w:rPr>
            <w:sz w:val="24"/>
            <w:szCs w:val="24"/>
          </w:rPr>
          <w:t>Quando a família sai do programa?</w:t>
        </w:r>
      </w:ins>
    </w:p>
    <w:p w:rsidR="00E132E0" w:rsidRDefault="002831C7" w:rsidP="00751D87">
      <w:pPr>
        <w:pStyle w:val="PargrafodaLista"/>
        <w:numPr>
          <w:ilvl w:val="1"/>
          <w:numId w:val="9"/>
        </w:numPr>
        <w:jc w:val="both"/>
        <w:rPr>
          <w:ins w:id="76" w:author="clessio" w:date="2018-11-13T02:12:00Z"/>
          <w:sz w:val="24"/>
          <w:szCs w:val="24"/>
        </w:rPr>
      </w:pPr>
      <w:ins w:id="77" w:author="clessio" w:date="2018-11-13T02:09:00Z">
        <w:r>
          <w:rPr>
            <w:sz w:val="24"/>
            <w:szCs w:val="24"/>
          </w:rPr>
          <w:t xml:space="preserve">Após X meses o serviço </w:t>
        </w:r>
        <w:proofErr w:type="spellStart"/>
        <w:r>
          <w:rPr>
            <w:sz w:val="24"/>
            <w:szCs w:val="24"/>
          </w:rPr>
          <w:t>s</w:t>
        </w:r>
      </w:ins>
      <w:ins w:id="78" w:author="clessio" w:date="2018-11-13T02:10:00Z">
        <w:r>
          <w:rPr>
            <w:sz w:val="24"/>
            <w:szCs w:val="24"/>
          </w:rPr>
          <w:t>o</w:t>
        </w:r>
      </w:ins>
      <w:ins w:id="79" w:author="clessio" w:date="2018-11-13T02:09:00Z">
        <w:r>
          <w:rPr>
            <w:sz w:val="24"/>
            <w:szCs w:val="24"/>
          </w:rPr>
          <w:t>cioassistencial</w:t>
        </w:r>
        <w:proofErr w:type="spellEnd"/>
        <w:r>
          <w:rPr>
            <w:sz w:val="24"/>
            <w:szCs w:val="24"/>
          </w:rPr>
          <w:t xml:space="preserve"> deve </w:t>
        </w:r>
      </w:ins>
      <w:ins w:id="80" w:author="clessio" w:date="2018-11-13T02:10:00Z">
        <w:r>
          <w:rPr>
            <w:sz w:val="24"/>
            <w:szCs w:val="24"/>
          </w:rPr>
          <w:t>reavaliar cada caso?</w:t>
        </w:r>
      </w:ins>
    </w:p>
    <w:p w:rsidR="00CB799B" w:rsidRPr="00751D87" w:rsidRDefault="00CB799B" w:rsidP="00751D87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ins w:id="81" w:author="clessio" w:date="2018-11-13T02:14:00Z">
        <w:r>
          <w:rPr>
            <w:sz w:val="24"/>
            <w:szCs w:val="24"/>
          </w:rPr>
          <w:lastRenderedPageBreak/>
          <w:t>Prover</w:t>
        </w:r>
      </w:ins>
      <w:ins w:id="82" w:author="clessio" w:date="2018-11-13T02:12:00Z">
        <w:r>
          <w:rPr>
            <w:sz w:val="24"/>
            <w:szCs w:val="24"/>
          </w:rPr>
          <w:t xml:space="preserve"> aos serviços</w:t>
        </w:r>
      </w:ins>
      <w:ins w:id="83" w:author="clessio" w:date="2018-11-13T02:14:00Z"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socioassistenciais</w:t>
        </w:r>
        <w:proofErr w:type="spellEnd"/>
        <w:r>
          <w:rPr>
            <w:sz w:val="24"/>
            <w:szCs w:val="24"/>
          </w:rPr>
          <w:t xml:space="preserve"> ferramenta que informe</w:t>
        </w:r>
      </w:ins>
      <w:ins w:id="84" w:author="clessio" w:date="2018-11-13T02:12:00Z">
        <w:r>
          <w:rPr>
            <w:sz w:val="24"/>
            <w:szCs w:val="24"/>
          </w:rPr>
          <w:t xml:space="preserve"> fam</w:t>
        </w:r>
      </w:ins>
      <w:ins w:id="85" w:author="clessio" w:date="2018-11-13T02:13:00Z">
        <w:r>
          <w:rPr>
            <w:sz w:val="24"/>
            <w:szCs w:val="24"/>
          </w:rPr>
          <w:t>ília</w:t>
        </w:r>
      </w:ins>
      <w:ins w:id="86" w:author="clessio" w:date="2018-11-13T02:14:00Z">
        <w:r>
          <w:rPr>
            <w:sz w:val="24"/>
            <w:szCs w:val="24"/>
          </w:rPr>
          <w:t>s</w:t>
        </w:r>
      </w:ins>
      <w:ins w:id="87" w:author="clessio" w:date="2018-11-13T02:13:00Z">
        <w:r>
          <w:rPr>
            <w:sz w:val="24"/>
            <w:szCs w:val="24"/>
          </w:rPr>
          <w:t xml:space="preserve"> </w:t>
        </w:r>
      </w:ins>
      <w:ins w:id="88" w:author="clessio" w:date="2018-11-13T02:14:00Z">
        <w:r>
          <w:rPr>
            <w:sz w:val="24"/>
            <w:szCs w:val="24"/>
          </w:rPr>
          <w:t>estão no programa</w:t>
        </w:r>
        <w:proofErr w:type="gramStart"/>
        <w:r>
          <w:rPr>
            <w:sz w:val="24"/>
            <w:szCs w:val="24"/>
          </w:rPr>
          <w:t xml:space="preserve"> mas</w:t>
        </w:r>
        <w:proofErr w:type="gramEnd"/>
        <w:r>
          <w:rPr>
            <w:sz w:val="24"/>
            <w:szCs w:val="24"/>
          </w:rPr>
          <w:t xml:space="preserve"> que </w:t>
        </w:r>
      </w:ins>
      <w:ins w:id="89" w:author="clessio" w:date="2018-11-13T02:13:00Z">
        <w:r>
          <w:rPr>
            <w:sz w:val="24"/>
            <w:szCs w:val="24"/>
          </w:rPr>
          <w:t>não f</w:t>
        </w:r>
      </w:ins>
      <w:ins w:id="90" w:author="clessio" w:date="2018-11-13T02:14:00Z">
        <w:r>
          <w:rPr>
            <w:sz w:val="24"/>
            <w:szCs w:val="24"/>
          </w:rPr>
          <w:t>izeram</w:t>
        </w:r>
      </w:ins>
      <w:ins w:id="91" w:author="clessio" w:date="2018-11-13T02:13:00Z">
        <w:r>
          <w:rPr>
            <w:sz w:val="24"/>
            <w:szCs w:val="24"/>
          </w:rPr>
          <w:t xml:space="preserve"> a retirada da cesta </w:t>
        </w:r>
      </w:ins>
      <w:ins w:id="92" w:author="clessio" w:date="2018-11-13T02:15:00Z">
        <w:r>
          <w:rPr>
            <w:sz w:val="24"/>
            <w:szCs w:val="24"/>
          </w:rPr>
          <w:t>a mais de X dias da data prevista. Assim, o serviço</w:t>
        </w:r>
      </w:ins>
      <w:ins w:id="93" w:author="clessio" w:date="2018-11-13T02:13:00Z">
        <w:r>
          <w:rPr>
            <w:sz w:val="24"/>
            <w:szCs w:val="24"/>
          </w:rPr>
          <w:t xml:space="preserve"> </w:t>
        </w:r>
      </w:ins>
      <w:ins w:id="94" w:author="clessio" w:date="2018-11-13T02:15:00Z">
        <w:r>
          <w:rPr>
            <w:sz w:val="24"/>
            <w:szCs w:val="24"/>
          </w:rPr>
          <w:t>poderia</w:t>
        </w:r>
      </w:ins>
      <w:ins w:id="95" w:author="clessio" w:date="2018-11-13T02:13:00Z">
        <w:r>
          <w:rPr>
            <w:sz w:val="24"/>
            <w:szCs w:val="24"/>
          </w:rPr>
          <w:t xml:space="preserve"> </w:t>
        </w:r>
      </w:ins>
      <w:proofErr w:type="spellStart"/>
      <w:ins w:id="96" w:author="clessio" w:date="2018-11-13T02:14:00Z">
        <w:r>
          <w:rPr>
            <w:sz w:val="24"/>
            <w:szCs w:val="24"/>
          </w:rPr>
          <w:t>contactar</w:t>
        </w:r>
        <w:proofErr w:type="spellEnd"/>
        <w:r>
          <w:rPr>
            <w:sz w:val="24"/>
            <w:szCs w:val="24"/>
          </w:rPr>
          <w:t xml:space="preserve"> </w:t>
        </w:r>
      </w:ins>
      <w:ins w:id="97" w:author="clessio" w:date="2018-11-13T02:13:00Z">
        <w:r>
          <w:rPr>
            <w:sz w:val="24"/>
            <w:szCs w:val="24"/>
          </w:rPr>
          <w:t xml:space="preserve">a família e avaliar se ela deve permanecer no programa ou </w:t>
        </w:r>
        <w:proofErr w:type="gramStart"/>
        <w:r>
          <w:rPr>
            <w:sz w:val="24"/>
            <w:szCs w:val="24"/>
          </w:rPr>
          <w:t>ser</w:t>
        </w:r>
        <w:proofErr w:type="gramEnd"/>
        <w:r>
          <w:rPr>
            <w:sz w:val="24"/>
            <w:szCs w:val="24"/>
          </w:rPr>
          <w:t xml:space="preserve"> removida</w:t>
        </w:r>
      </w:ins>
      <w:ins w:id="98" w:author="clessio" w:date="2018-11-13T02:15:00Z">
        <w:r>
          <w:rPr>
            <w:sz w:val="24"/>
            <w:szCs w:val="24"/>
          </w:rPr>
          <w:t>.</w:t>
        </w:r>
      </w:ins>
    </w:p>
    <w:sectPr w:rsidR="00CB799B" w:rsidRPr="00751D87" w:rsidSect="002444D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lessio" w:date="2018-11-13T02:17:00Z" w:initials="c">
    <w:p w:rsidR="00CB6DC2" w:rsidRDefault="00CB6DC2">
      <w:pPr>
        <w:pStyle w:val="Textodecomentrio"/>
      </w:pPr>
      <w:r>
        <w:rPr>
          <w:rStyle w:val="Refdecomentrio"/>
        </w:rPr>
        <w:annotationRef/>
      </w:r>
      <w:r>
        <w:t>A princípio a atualização da planilha da GVISO</w:t>
      </w:r>
      <w:r w:rsidR="003715AD">
        <w:t xml:space="preserve"> extraída do </w:t>
      </w:r>
      <w:proofErr w:type="spellStart"/>
      <w:proofErr w:type="gramStart"/>
      <w:r w:rsidR="003715AD">
        <w:t>CadUnico</w:t>
      </w:r>
      <w:proofErr w:type="spellEnd"/>
      <w:proofErr w:type="gramEnd"/>
      <w:r>
        <w:t xml:space="preserve"> é de dois em dois meses. Caso o processo seja automatizado, a frequência de atualização pode ser menor? Uma frequência menor diminuiria o inconveniente no comentário da situação </w:t>
      </w:r>
      <w:proofErr w:type="gramStart"/>
      <w:r>
        <w:t>3</w:t>
      </w:r>
      <w:proofErr w:type="gramEnd"/>
      <w:r>
        <w:t xml:space="preserve"> abaixo</w:t>
      </w:r>
      <w:r w:rsidR="004669E4">
        <w:t xml:space="preserve"> (prazo para que as famílias indicadas pelos serviços possam usufruir do programa</w:t>
      </w:r>
      <w:r>
        <w:t>).</w:t>
      </w:r>
    </w:p>
  </w:comment>
  <w:comment w:id="2" w:author="clessio" w:date="2018-11-13T01:27:00Z" w:initials="c">
    <w:p w:rsidR="00CB6DC2" w:rsidRDefault="00CB6DC2">
      <w:pPr>
        <w:pStyle w:val="Textodecomentrio"/>
      </w:pPr>
      <w:r>
        <w:rPr>
          <w:rStyle w:val="Refdecomentrio"/>
        </w:rPr>
        <w:annotationRef/>
      </w:r>
      <w:r>
        <w:t xml:space="preserve">Neste caso, o serviço deverá aguardar até </w:t>
      </w:r>
      <w:proofErr w:type="gramStart"/>
      <w:r>
        <w:t>2</w:t>
      </w:r>
      <w:proofErr w:type="gramEnd"/>
      <w:r>
        <w:t xml:space="preserve"> meses para que a família seja de fato liberada para inserção no programa. Outra opção seria a GBPSO consultar o </w:t>
      </w:r>
      <w:proofErr w:type="spellStart"/>
      <w:proofErr w:type="gramStart"/>
      <w:r>
        <w:t>CadUnico</w:t>
      </w:r>
      <w:proofErr w:type="spellEnd"/>
      <w:proofErr w:type="gramEnd"/>
      <w:r>
        <w:t xml:space="preserve"> diretamente e avaliar se os critérios estão sendo cumpridos e liberar o ingresso no programa antes da próxima atualização bimestral.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D3A" w:rsidRDefault="003F7D3A" w:rsidP="00DD3BBC">
      <w:r>
        <w:separator/>
      </w:r>
    </w:p>
  </w:endnote>
  <w:endnote w:type="continuationSeparator" w:id="0">
    <w:p w:rsidR="003F7D3A" w:rsidRDefault="003F7D3A" w:rsidP="00DD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BBC" w:rsidRPr="007F2796" w:rsidRDefault="00EB4B5B" w:rsidP="00DD3BBC">
    <w:pPr>
      <w:pStyle w:val="Rodap"/>
      <w:pBdr>
        <w:top w:val="single" w:sz="4" w:space="1" w:color="auto"/>
      </w:pBdr>
      <w:spacing w:line="260" w:lineRule="exact"/>
      <w:jc w:val="center"/>
      <w:rPr>
        <w:rFonts w:ascii="Arial" w:hAnsi="Arial" w:cs="Arial"/>
        <w:sz w:val="18"/>
      </w:rPr>
    </w:pPr>
    <w:proofErr w:type="gramStart"/>
    <w:r>
      <w:rPr>
        <w:rFonts w:ascii="Arial" w:hAnsi="Arial" w:cs="Arial"/>
        <w:sz w:val="18"/>
      </w:rPr>
      <w:t>Rua Tupis</w:t>
    </w:r>
    <w:proofErr w:type="gramEnd"/>
    <w:r w:rsidR="00DD3BBC" w:rsidRPr="007F2796">
      <w:rPr>
        <w:rFonts w:ascii="Arial" w:hAnsi="Arial" w:cs="Arial"/>
        <w:sz w:val="18"/>
      </w:rPr>
      <w:t>,</w:t>
    </w:r>
    <w:r>
      <w:rPr>
        <w:rFonts w:ascii="Arial" w:hAnsi="Arial" w:cs="Arial"/>
        <w:sz w:val="18"/>
      </w:rPr>
      <w:t xml:space="preserve"> nº 149</w:t>
    </w:r>
    <w:r w:rsidR="00DD3BBC" w:rsidRPr="007F2796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>- Centro</w:t>
    </w:r>
  </w:p>
  <w:p w:rsidR="00DD3BBC" w:rsidRPr="007F2796" w:rsidRDefault="00DD3BBC" w:rsidP="00DD3BBC">
    <w:pPr>
      <w:pStyle w:val="Rodap"/>
      <w:pBdr>
        <w:top w:val="single" w:sz="4" w:space="1" w:color="auto"/>
      </w:pBdr>
      <w:spacing w:line="260" w:lineRule="exact"/>
      <w:jc w:val="center"/>
      <w:rPr>
        <w:rFonts w:ascii="Arial" w:hAnsi="Arial" w:cs="Arial"/>
        <w:sz w:val="18"/>
      </w:rPr>
    </w:pPr>
    <w:r w:rsidRPr="007F2796">
      <w:rPr>
        <w:rFonts w:ascii="Arial" w:hAnsi="Arial" w:cs="Arial"/>
        <w:sz w:val="18"/>
      </w:rPr>
      <w:t>Belo Horizonte, MG - Telefone (</w:t>
    </w:r>
    <w:r>
      <w:rPr>
        <w:rFonts w:ascii="Arial" w:hAnsi="Arial" w:cs="Arial"/>
        <w:sz w:val="18"/>
      </w:rPr>
      <w:t>31</w:t>
    </w:r>
    <w:r w:rsidRPr="007F2796">
      <w:rPr>
        <w:rFonts w:ascii="Arial" w:hAnsi="Arial" w:cs="Arial"/>
        <w:sz w:val="18"/>
      </w:rPr>
      <w:t xml:space="preserve">) </w:t>
    </w:r>
    <w:r w:rsidR="00EB4B5B">
      <w:rPr>
        <w:rFonts w:ascii="Arial" w:hAnsi="Arial" w:cs="Arial"/>
        <w:sz w:val="18"/>
      </w:rPr>
      <w:t>3277-</w:t>
    </w:r>
    <w:r w:rsidR="0001313D">
      <w:rPr>
        <w:rFonts w:ascii="Arial" w:hAnsi="Arial" w:cs="Arial"/>
        <w:sz w:val="18"/>
      </w:rPr>
      <w:t>4512</w:t>
    </w:r>
    <w:r w:rsidRPr="007F2796">
      <w:rPr>
        <w:rFonts w:ascii="Arial" w:hAnsi="Arial" w:cs="Arial"/>
        <w:sz w:val="18"/>
      </w:rPr>
      <w:t xml:space="preserve"> - </w:t>
    </w:r>
    <w:r w:rsidRPr="007F2796">
      <w:rPr>
        <w:rFonts w:ascii="Arial" w:hAnsi="Arial" w:cs="Arial"/>
        <w:i/>
        <w:sz w:val="18"/>
      </w:rPr>
      <w:t>E-mail</w:t>
    </w:r>
    <w:r w:rsidRPr="007F2796">
      <w:rPr>
        <w:rFonts w:ascii="Arial" w:hAnsi="Arial" w:cs="Arial"/>
        <w:sz w:val="18"/>
      </w:rPr>
      <w:t>:</w:t>
    </w:r>
    <w:r w:rsidR="0001313D">
      <w:rPr>
        <w:rFonts w:ascii="Arial" w:hAnsi="Arial" w:cs="Arial"/>
        <w:sz w:val="18"/>
      </w:rPr>
      <w:t xml:space="preserve"> </w:t>
    </w:r>
    <w:proofErr w:type="gramStart"/>
    <w:r w:rsidR="00E55A88">
      <w:rPr>
        <w:rFonts w:ascii="Arial" w:hAnsi="Arial" w:cs="Arial"/>
        <w:sz w:val="18"/>
      </w:rPr>
      <w:t>gbpso</w:t>
    </w:r>
    <w:r>
      <w:rPr>
        <w:rFonts w:ascii="Arial" w:hAnsi="Arial" w:cs="Arial"/>
        <w:sz w:val="18"/>
      </w:rPr>
      <w:t>@pbh.gov.br</w:t>
    </w:r>
    <w:proofErr w:type="gramEnd"/>
  </w:p>
  <w:p w:rsidR="00DD3BBC" w:rsidRDefault="00DD3B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D3A" w:rsidRDefault="003F7D3A" w:rsidP="00DD3BBC">
      <w:r>
        <w:separator/>
      </w:r>
    </w:p>
  </w:footnote>
  <w:footnote w:type="continuationSeparator" w:id="0">
    <w:p w:rsidR="003F7D3A" w:rsidRDefault="003F7D3A" w:rsidP="00DD3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B5B" w:rsidRDefault="003F7D3A" w:rsidP="00DD3BBC">
    <w:pP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1pt;margin-top:-20.5pt;width:169.1pt;height:47.7pt;z-index:251658240;mso-wrap-distance-left:9.05pt;mso-wrap-distance-right:9.05pt" filled="t">
          <v:fill color2="black"/>
          <v:imagedata r:id="rId1" o:title=""/>
          <w10:wrap type="topAndBottom"/>
        </v:shape>
        <o:OLEObject Type="Embed" ProgID="OutPlace" ShapeID="_x0000_s2049" DrawAspect="Content" ObjectID="_1606032524" r:id="rId2"/>
      </w:pict>
    </w:r>
    <w:r w:rsidR="00EB4B5B">
      <w:t xml:space="preserve">Secretaria Municipal de Assistência Social, Segurança Alimentar e </w:t>
    </w:r>
    <w:proofErr w:type="gramStart"/>
    <w:r w:rsidR="00EB4B5B">
      <w:t>Cidadania</w:t>
    </w:r>
    <w:proofErr w:type="gramEnd"/>
  </w:p>
  <w:p w:rsidR="00DD3BBC" w:rsidRDefault="00063A99" w:rsidP="00DD3BBC">
    <w:pPr>
      <w:jc w:val="right"/>
    </w:pPr>
    <w:r>
      <w:t>Subsecretaria de Assistência Social</w:t>
    </w:r>
  </w:p>
  <w:p w:rsidR="0001313D" w:rsidRDefault="00063A99" w:rsidP="00F65A8B">
    <w:pPr>
      <w:jc w:val="right"/>
    </w:pPr>
    <w:r>
      <w:t>Diretoria de Proteção Social Básica</w:t>
    </w:r>
  </w:p>
  <w:p w:rsidR="00E55A88" w:rsidRDefault="00E55A88" w:rsidP="00F65A8B">
    <w:pPr>
      <w:jc w:val="right"/>
    </w:pPr>
    <w:r>
      <w:t xml:space="preserve">Gerência de Gestão de Benefícios, Programas e Projetos </w:t>
    </w:r>
    <w:proofErr w:type="spellStart"/>
    <w:proofErr w:type="gramStart"/>
    <w:r>
      <w:t>Socioassistenciais</w:t>
    </w:r>
    <w:proofErr w:type="spellEnd"/>
    <w:proofErr w:type="gramEnd"/>
  </w:p>
  <w:p w:rsidR="00DD3BBC" w:rsidRDefault="00DD3B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5400"/>
    <w:multiLevelType w:val="hybridMultilevel"/>
    <w:tmpl w:val="A6CC71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21136"/>
    <w:multiLevelType w:val="hybridMultilevel"/>
    <w:tmpl w:val="F78AF7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947898"/>
    <w:multiLevelType w:val="hybridMultilevel"/>
    <w:tmpl w:val="8E2A8B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86FDA"/>
    <w:multiLevelType w:val="hybridMultilevel"/>
    <w:tmpl w:val="0D0609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660D0"/>
    <w:multiLevelType w:val="hybridMultilevel"/>
    <w:tmpl w:val="B5D410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D3376"/>
    <w:multiLevelType w:val="hybridMultilevel"/>
    <w:tmpl w:val="EACA0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06960"/>
    <w:multiLevelType w:val="hybridMultilevel"/>
    <w:tmpl w:val="34888D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D4404"/>
    <w:multiLevelType w:val="hybridMultilevel"/>
    <w:tmpl w:val="5FCA5F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330E3"/>
    <w:multiLevelType w:val="hybridMultilevel"/>
    <w:tmpl w:val="34888D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F1AFF"/>
    <w:multiLevelType w:val="hybridMultilevel"/>
    <w:tmpl w:val="643CCBB6"/>
    <w:lvl w:ilvl="0" w:tplc="2FD8F1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BC"/>
    <w:rsid w:val="0001313D"/>
    <w:rsid w:val="0001388B"/>
    <w:rsid w:val="00047102"/>
    <w:rsid w:val="00063A99"/>
    <w:rsid w:val="00076939"/>
    <w:rsid w:val="0009752D"/>
    <w:rsid w:val="00097BC7"/>
    <w:rsid w:val="000F0444"/>
    <w:rsid w:val="0015481E"/>
    <w:rsid w:val="001577DE"/>
    <w:rsid w:val="0016640E"/>
    <w:rsid w:val="00190147"/>
    <w:rsid w:val="001A5D0B"/>
    <w:rsid w:val="001B757C"/>
    <w:rsid w:val="001E6D74"/>
    <w:rsid w:val="00212064"/>
    <w:rsid w:val="00227DB9"/>
    <w:rsid w:val="002444D6"/>
    <w:rsid w:val="0024703B"/>
    <w:rsid w:val="0027106E"/>
    <w:rsid w:val="002831C7"/>
    <w:rsid w:val="002A3B24"/>
    <w:rsid w:val="002B1AC4"/>
    <w:rsid w:val="003001CD"/>
    <w:rsid w:val="00317E90"/>
    <w:rsid w:val="00357B84"/>
    <w:rsid w:val="00366610"/>
    <w:rsid w:val="003715AD"/>
    <w:rsid w:val="003B0B4B"/>
    <w:rsid w:val="003C41D4"/>
    <w:rsid w:val="003D1DCB"/>
    <w:rsid w:val="003F7D3A"/>
    <w:rsid w:val="00401DBC"/>
    <w:rsid w:val="004160BA"/>
    <w:rsid w:val="004205E6"/>
    <w:rsid w:val="00450849"/>
    <w:rsid w:val="00457868"/>
    <w:rsid w:val="004669E4"/>
    <w:rsid w:val="0048313D"/>
    <w:rsid w:val="004979CA"/>
    <w:rsid w:val="004D51F2"/>
    <w:rsid w:val="004F40A0"/>
    <w:rsid w:val="0051256A"/>
    <w:rsid w:val="005739A0"/>
    <w:rsid w:val="005E6931"/>
    <w:rsid w:val="005F6FBB"/>
    <w:rsid w:val="006011BD"/>
    <w:rsid w:val="00620A1E"/>
    <w:rsid w:val="006324C4"/>
    <w:rsid w:val="00637278"/>
    <w:rsid w:val="00637E82"/>
    <w:rsid w:val="00673F20"/>
    <w:rsid w:val="006F3891"/>
    <w:rsid w:val="00702632"/>
    <w:rsid w:val="00705D5C"/>
    <w:rsid w:val="0074311B"/>
    <w:rsid w:val="00751D87"/>
    <w:rsid w:val="007557EE"/>
    <w:rsid w:val="00755EDC"/>
    <w:rsid w:val="0076250E"/>
    <w:rsid w:val="0077041E"/>
    <w:rsid w:val="007B7FC8"/>
    <w:rsid w:val="007C4B60"/>
    <w:rsid w:val="007D181C"/>
    <w:rsid w:val="00843C45"/>
    <w:rsid w:val="008A002B"/>
    <w:rsid w:val="008A6FEE"/>
    <w:rsid w:val="00902FEF"/>
    <w:rsid w:val="00920E96"/>
    <w:rsid w:val="009A7D97"/>
    <w:rsid w:val="00A26AAE"/>
    <w:rsid w:val="00A40A3E"/>
    <w:rsid w:val="00A82E88"/>
    <w:rsid w:val="00A9280A"/>
    <w:rsid w:val="00AB088F"/>
    <w:rsid w:val="00AD1E36"/>
    <w:rsid w:val="00AD3E7A"/>
    <w:rsid w:val="00AF2E22"/>
    <w:rsid w:val="00B206D0"/>
    <w:rsid w:val="00B27572"/>
    <w:rsid w:val="00B3742A"/>
    <w:rsid w:val="00BA17BB"/>
    <w:rsid w:val="00BF1A13"/>
    <w:rsid w:val="00C63C16"/>
    <w:rsid w:val="00CB6DC2"/>
    <w:rsid w:val="00CB799B"/>
    <w:rsid w:val="00CD08AE"/>
    <w:rsid w:val="00CF3573"/>
    <w:rsid w:val="00D87803"/>
    <w:rsid w:val="00DD373C"/>
    <w:rsid w:val="00DD3BBC"/>
    <w:rsid w:val="00E132E0"/>
    <w:rsid w:val="00E55A88"/>
    <w:rsid w:val="00E874E5"/>
    <w:rsid w:val="00EB10E5"/>
    <w:rsid w:val="00EB4B5B"/>
    <w:rsid w:val="00EC0089"/>
    <w:rsid w:val="00F0292B"/>
    <w:rsid w:val="00F1228E"/>
    <w:rsid w:val="00F41422"/>
    <w:rsid w:val="00F65A8B"/>
    <w:rsid w:val="00F82A2C"/>
    <w:rsid w:val="00FA1699"/>
    <w:rsid w:val="00FC7AF3"/>
    <w:rsid w:val="00FD21BE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D3B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D3BB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D3B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D3BB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dro">
    <w:name w:val="Padrão"/>
    <w:rsid w:val="00DD3BB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5E69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t-BR"/>
    </w:rPr>
  </w:style>
  <w:style w:type="table" w:styleId="SombreamentoClaro-nfase1">
    <w:name w:val="Light Shading Accent 1"/>
    <w:basedOn w:val="Tabelanormal"/>
    <w:uiPriority w:val="60"/>
    <w:rsid w:val="00EB4B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1313D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1AC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1AC4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D878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481E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B6D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6DC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6DC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6D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6DC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D3B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D3BB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D3B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D3BB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dro">
    <w:name w:val="Padrão"/>
    <w:rsid w:val="00DD3BB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5E69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t-BR"/>
    </w:rPr>
  </w:style>
  <w:style w:type="table" w:styleId="SombreamentoClaro-nfase1">
    <w:name w:val="Light Shading Accent 1"/>
    <w:basedOn w:val="Tabelanormal"/>
    <w:uiPriority w:val="60"/>
    <w:rsid w:val="00EB4B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1313D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1AC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1AC4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D878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481E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B6D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6DC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6DC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6D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6DC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cesso.alimentos@pbh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pbh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pr105661</dc:creator>
  <cp:lastModifiedBy>clessio</cp:lastModifiedBy>
  <cp:revision>6</cp:revision>
  <cp:lastPrinted>2018-05-04T20:24:00Z</cp:lastPrinted>
  <dcterms:created xsi:type="dcterms:W3CDTF">2018-11-12T13:45:00Z</dcterms:created>
  <dcterms:modified xsi:type="dcterms:W3CDTF">2018-12-11T13:22:00Z</dcterms:modified>
</cp:coreProperties>
</file>